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de-DE"/>
        </w:rPr>
        <w:t xml:space="preserve"> </w:t>
      </w:r>
      <w:r>
        <w:rPr>
          <w:rFonts w:hint="default"/>
          <w:sz w:val="32"/>
          <w:szCs w:val="32"/>
          <w:lang w:val="de-DE"/>
        </w:rPr>
        <w:t xml:space="preserve">sich um etwas drehen </w:t>
      </w:r>
      <w:r>
        <w:rPr>
          <w:rFonts w:hint="default"/>
          <w:sz w:val="32"/>
          <w:szCs w:val="32"/>
          <w:lang w:val="ru-RU"/>
        </w:rPr>
        <w:t>- вращаться вокруг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Eigenschaft - </w:t>
      </w:r>
      <w:r>
        <w:rPr>
          <w:rFonts w:hint="default"/>
          <w:sz w:val="32"/>
          <w:szCs w:val="32"/>
          <w:lang w:val="ru-RU"/>
        </w:rPr>
        <w:t>качество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Verhaltensweise </w:t>
      </w:r>
      <w:r>
        <w:rPr>
          <w:rFonts w:hint="default"/>
          <w:sz w:val="32"/>
          <w:szCs w:val="32"/>
          <w:lang w:val="ru-RU"/>
        </w:rPr>
        <w:t>- поведение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das Wesen </w:t>
      </w:r>
      <w:r>
        <w:rPr>
          <w:rFonts w:hint="default"/>
          <w:sz w:val="32"/>
          <w:szCs w:val="32"/>
          <w:lang w:val="ru-RU"/>
        </w:rPr>
        <w:t>- существование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s</w:t>
      </w:r>
      <w:r>
        <w:rPr>
          <w:rFonts w:hint="default"/>
          <w:sz w:val="32"/>
          <w:szCs w:val="32"/>
          <w:lang w:val="en-US"/>
        </w:rPr>
        <w:t xml:space="preserve">ich verhalten - </w:t>
      </w:r>
      <w:r>
        <w:rPr>
          <w:rFonts w:hint="default"/>
          <w:sz w:val="32"/>
          <w:szCs w:val="32"/>
          <w:lang w:val="ru-RU"/>
        </w:rPr>
        <w:t>вести себя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Die Laune </w:t>
      </w:r>
      <w:r>
        <w:rPr>
          <w:rFonts w:hint="default"/>
          <w:sz w:val="32"/>
          <w:szCs w:val="32"/>
          <w:lang w:val="ru-RU"/>
        </w:rPr>
        <w:t>- настроение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neugirig </w:t>
      </w:r>
      <w:r>
        <w:rPr>
          <w:rFonts w:hint="default"/>
          <w:sz w:val="32"/>
          <w:szCs w:val="32"/>
          <w:lang w:val="ru-RU"/>
        </w:rPr>
        <w:t>- любопытный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nachschlagen </w:t>
      </w:r>
      <w:r>
        <w:rPr>
          <w:rFonts w:hint="default"/>
          <w:sz w:val="32"/>
          <w:szCs w:val="32"/>
          <w:lang w:val="ru-RU"/>
        </w:rPr>
        <w:t>- находить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sorgfältig </w:t>
      </w:r>
      <w:r>
        <w:rPr>
          <w:rFonts w:hint="default"/>
          <w:sz w:val="32"/>
          <w:szCs w:val="32"/>
          <w:lang w:val="ru-RU"/>
        </w:rPr>
        <w:t>- тщательный, аккуратный, дотошный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be</w:t>
      </w:r>
      <w:r>
        <w:rPr>
          <w:rFonts w:hint="default"/>
          <w:sz w:val="32"/>
          <w:szCs w:val="32"/>
          <w:lang w:val="de-DE"/>
        </w:rPr>
        <w:t xml:space="preserve">scheiden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скромный, простой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beleidigen </w:t>
      </w:r>
      <w:r>
        <w:rPr>
          <w:rFonts w:hint="default"/>
          <w:sz w:val="32"/>
          <w:szCs w:val="32"/>
          <w:lang w:val="ru-RU"/>
        </w:rPr>
        <w:t>- оскорблять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vernünftig </w:t>
      </w:r>
      <w:r>
        <w:rPr>
          <w:rFonts w:hint="default"/>
          <w:sz w:val="32"/>
          <w:szCs w:val="32"/>
          <w:lang w:val="ru-RU"/>
        </w:rPr>
        <w:t>- разумный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Vernunft</w:t>
      </w:r>
      <w:r>
        <w:rPr>
          <w:rFonts w:hint="default"/>
          <w:sz w:val="32"/>
          <w:szCs w:val="32"/>
          <w:lang w:val="ru-RU"/>
        </w:rPr>
        <w:t xml:space="preserve"> - разум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Optimismus </w:t>
      </w:r>
      <w:r>
        <w:rPr>
          <w:rFonts w:hint="default"/>
          <w:sz w:val="32"/>
          <w:szCs w:val="32"/>
          <w:lang w:val="ru-RU"/>
        </w:rPr>
        <w:t>- оптимистичность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Ehrlichkeit </w:t>
      </w:r>
      <w:r>
        <w:rPr>
          <w:rFonts w:hint="default"/>
          <w:sz w:val="32"/>
          <w:szCs w:val="32"/>
          <w:lang w:val="ru-RU"/>
        </w:rPr>
        <w:t>- честность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zuverlässig </w:t>
      </w:r>
      <w:r>
        <w:rPr>
          <w:rFonts w:hint="default"/>
          <w:sz w:val="32"/>
          <w:szCs w:val="32"/>
          <w:lang w:val="ru-RU"/>
        </w:rPr>
        <w:t xml:space="preserve">- надежный 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sanft </w:t>
      </w:r>
      <w:r>
        <w:rPr>
          <w:rFonts w:hint="default"/>
          <w:sz w:val="32"/>
          <w:szCs w:val="32"/>
          <w:lang w:val="ru-RU"/>
        </w:rPr>
        <w:t>- нежный, ласковый, мягкий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grob </w:t>
      </w:r>
      <w:r>
        <w:rPr>
          <w:rFonts w:hint="default"/>
          <w:sz w:val="32"/>
          <w:szCs w:val="32"/>
          <w:lang w:val="ru-RU"/>
        </w:rPr>
        <w:t>- грубый, жесткий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verlegen </w:t>
      </w:r>
      <w:r>
        <w:rPr>
          <w:rFonts w:hint="default"/>
          <w:sz w:val="32"/>
          <w:szCs w:val="32"/>
          <w:lang w:val="ru-RU"/>
        </w:rPr>
        <w:t>- смущенный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ernst </w:t>
      </w:r>
      <w:r>
        <w:rPr>
          <w:rFonts w:hint="default"/>
          <w:sz w:val="32"/>
          <w:szCs w:val="32"/>
          <w:lang w:val="ru-RU"/>
        </w:rPr>
        <w:t>- серьезный, важный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lieb </w:t>
      </w:r>
      <w:r>
        <w:rPr>
          <w:rFonts w:hint="default"/>
          <w:sz w:val="32"/>
          <w:szCs w:val="32"/>
          <w:lang w:val="ru-RU"/>
        </w:rPr>
        <w:t>- милый, добрый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das Erscheinungsbild </w:t>
      </w:r>
      <w:r>
        <w:rPr>
          <w:rFonts w:hint="default"/>
          <w:sz w:val="32"/>
          <w:szCs w:val="32"/>
          <w:lang w:val="ru-RU"/>
        </w:rPr>
        <w:t>- вид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Haut </w:t>
      </w:r>
      <w:r>
        <w:rPr>
          <w:rFonts w:hint="default"/>
          <w:sz w:val="32"/>
          <w:szCs w:val="32"/>
          <w:lang w:val="ru-RU"/>
        </w:rPr>
        <w:t>- кожа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schlank </w:t>
      </w:r>
      <w:r>
        <w:rPr>
          <w:rFonts w:hint="default"/>
          <w:sz w:val="32"/>
          <w:szCs w:val="32"/>
          <w:lang w:val="ru-RU"/>
        </w:rPr>
        <w:t>- стройная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gebräunte </w:t>
      </w:r>
      <w:r>
        <w:rPr>
          <w:rFonts w:hint="default"/>
          <w:sz w:val="32"/>
          <w:szCs w:val="32"/>
          <w:lang w:val="ru-RU"/>
        </w:rPr>
        <w:t>- загорелая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a</w:t>
      </w:r>
      <w:r>
        <w:rPr>
          <w:rFonts w:hint="default"/>
          <w:sz w:val="32"/>
          <w:szCs w:val="32"/>
          <w:lang w:val="de-DE"/>
        </w:rPr>
        <w:t xml:space="preserve">uffallen </w:t>
      </w:r>
      <w:r>
        <w:rPr>
          <w:rFonts w:hint="default"/>
          <w:sz w:val="32"/>
          <w:szCs w:val="32"/>
          <w:lang w:val="ru-RU"/>
        </w:rPr>
        <w:t>- выделяться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riesig </w:t>
      </w:r>
      <w:r>
        <w:rPr>
          <w:rFonts w:hint="default"/>
          <w:sz w:val="32"/>
          <w:szCs w:val="32"/>
          <w:lang w:val="ru-RU"/>
        </w:rPr>
        <w:t>- огромный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blendend </w:t>
      </w:r>
      <w:r>
        <w:rPr>
          <w:rFonts w:hint="default"/>
          <w:sz w:val="32"/>
          <w:szCs w:val="32"/>
          <w:lang w:val="ru-RU"/>
        </w:rPr>
        <w:t>- замечательно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Angehörige </w:t>
      </w:r>
      <w:r>
        <w:rPr>
          <w:rFonts w:hint="default"/>
          <w:sz w:val="32"/>
          <w:szCs w:val="32"/>
          <w:lang w:val="ru-RU"/>
        </w:rPr>
        <w:t>- член семьи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Scheidung </w:t>
      </w:r>
      <w:r>
        <w:rPr>
          <w:rFonts w:hint="default"/>
          <w:sz w:val="32"/>
          <w:szCs w:val="32"/>
          <w:lang w:val="ru-RU"/>
        </w:rPr>
        <w:t>- разрыв, развод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einreichen </w:t>
      </w:r>
      <w:r>
        <w:rPr>
          <w:rFonts w:hint="default"/>
          <w:sz w:val="32"/>
          <w:szCs w:val="32"/>
          <w:lang w:val="ru-RU"/>
        </w:rPr>
        <w:t xml:space="preserve">- подать 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stammt </w:t>
      </w:r>
      <w:r>
        <w:rPr>
          <w:rFonts w:hint="default"/>
          <w:sz w:val="32"/>
          <w:szCs w:val="32"/>
          <w:lang w:val="ru-RU"/>
        </w:rPr>
        <w:t>- родом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ursprünglich </w:t>
      </w:r>
      <w:r>
        <w:rPr>
          <w:rFonts w:hint="default"/>
          <w:sz w:val="32"/>
          <w:szCs w:val="32"/>
          <w:lang w:val="ru-RU"/>
        </w:rPr>
        <w:t>- изначально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die Erziehung </w:t>
      </w:r>
      <w:r>
        <w:rPr>
          <w:rFonts w:hint="default"/>
          <w:sz w:val="32"/>
          <w:szCs w:val="32"/>
          <w:lang w:val="ru-RU"/>
        </w:rPr>
        <w:t>- образование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Nachwuchs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подрастающее поколение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einordnen </w:t>
      </w:r>
      <w:r>
        <w:rPr>
          <w:rFonts w:hint="default"/>
          <w:sz w:val="32"/>
          <w:szCs w:val="32"/>
          <w:lang w:val="ru-RU"/>
        </w:rPr>
        <w:t>- распрделить</w:t>
      </w:r>
    </w:p>
    <w:p>
      <w:p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de-DE"/>
        </w:rPr>
        <w:t xml:space="preserve">Nähen </w:t>
      </w:r>
      <w:r>
        <w:rPr>
          <w:rFonts w:hint="default"/>
          <w:sz w:val="32"/>
          <w:szCs w:val="32"/>
          <w:lang w:val="ru-RU"/>
        </w:rPr>
        <w:t>- шитье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der Ausgleich - </w:t>
      </w:r>
      <w:r>
        <w:rPr>
          <w:rFonts w:hint="default"/>
          <w:sz w:val="32"/>
          <w:szCs w:val="32"/>
          <w:lang w:val="ru-RU"/>
        </w:rPr>
        <w:t>баланс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a</w:t>
      </w:r>
      <w:r>
        <w:rPr>
          <w:rFonts w:hint="default"/>
          <w:sz w:val="32"/>
          <w:szCs w:val="32"/>
          <w:lang w:val="de-DE"/>
        </w:rPr>
        <w:t xml:space="preserve">nregen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стимулировать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begeistern - </w:t>
      </w:r>
      <w:r>
        <w:rPr>
          <w:rFonts w:hint="default"/>
          <w:sz w:val="32"/>
          <w:szCs w:val="32"/>
          <w:lang w:val="ru-RU"/>
        </w:rPr>
        <w:t>вдохновить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ablenken - </w:t>
      </w:r>
      <w:r>
        <w:rPr>
          <w:rFonts w:hint="default"/>
          <w:sz w:val="32"/>
          <w:szCs w:val="32"/>
          <w:lang w:val="ru-RU"/>
        </w:rPr>
        <w:t>отвлекать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Tätigkeit </w:t>
      </w:r>
      <w:r>
        <w:rPr>
          <w:rFonts w:hint="default"/>
          <w:sz w:val="32"/>
          <w:szCs w:val="32"/>
          <w:lang w:val="ru-RU"/>
        </w:rPr>
        <w:t>- активность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>gestalten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ru-RU"/>
        </w:rPr>
        <w:t>- формировать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die Leidenschaft - </w:t>
      </w:r>
      <w:r>
        <w:rPr>
          <w:rFonts w:hint="default"/>
          <w:sz w:val="32"/>
          <w:szCs w:val="32"/>
          <w:lang w:val="ru-RU"/>
        </w:rPr>
        <w:t>страсть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ru-RU"/>
        </w:rPr>
        <w:t>е</w:t>
      </w:r>
      <w:r>
        <w:rPr>
          <w:rFonts w:hint="default"/>
          <w:sz w:val="32"/>
          <w:szCs w:val="32"/>
          <w:lang w:val="en-US"/>
        </w:rPr>
        <w:t>rben -</w:t>
      </w:r>
      <w:r>
        <w:rPr>
          <w:rFonts w:hint="default"/>
          <w:sz w:val="32"/>
          <w:szCs w:val="32"/>
          <w:lang w:val="ru-RU"/>
        </w:rPr>
        <w:t xml:space="preserve"> наследовать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de-DE"/>
        </w:rPr>
        <w:t xml:space="preserve">Fähigkeit </w:t>
      </w:r>
      <w:r>
        <w:rPr>
          <w:rFonts w:hint="default"/>
          <w:sz w:val="32"/>
          <w:szCs w:val="32"/>
          <w:lang w:val="ru-RU"/>
        </w:rPr>
        <w:t xml:space="preserve">- умение, навык 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sich etwas vornehmen </w:t>
      </w:r>
      <w:r>
        <w:rPr>
          <w:rFonts w:hint="default"/>
          <w:sz w:val="32"/>
          <w:szCs w:val="32"/>
          <w:lang w:val="ru-RU"/>
        </w:rPr>
        <w:t>- планировать что-то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zeichnen </w:t>
      </w:r>
      <w:r>
        <w:rPr>
          <w:rFonts w:hint="default"/>
          <w:sz w:val="32"/>
          <w:szCs w:val="32"/>
          <w:lang w:val="ru-RU"/>
        </w:rPr>
        <w:t>- рисовать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</w:t>
      </w:r>
      <w:r>
        <w:rPr>
          <w:rFonts w:hint="default"/>
          <w:sz w:val="32"/>
          <w:szCs w:val="32"/>
          <w:lang w:val="de-DE"/>
        </w:rPr>
        <w:t xml:space="preserve">rfüllen </w:t>
      </w:r>
      <w:r>
        <w:rPr>
          <w:rFonts w:hint="default"/>
          <w:sz w:val="32"/>
          <w:szCs w:val="32"/>
          <w:lang w:val="en-US"/>
        </w:rPr>
        <w:t>- to fullfill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die Erf</w:t>
      </w:r>
      <w:r>
        <w:rPr>
          <w:rFonts w:hint="default"/>
          <w:sz w:val="32"/>
          <w:szCs w:val="32"/>
          <w:lang w:val="de-DE"/>
        </w:rPr>
        <w:t xml:space="preserve">üllung </w:t>
      </w:r>
      <w:r>
        <w:rPr>
          <w:rFonts w:hint="default"/>
          <w:sz w:val="32"/>
          <w:szCs w:val="32"/>
          <w:lang w:val="ru-RU"/>
        </w:rPr>
        <w:t>- реализация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en-US"/>
        </w:rPr>
        <w:t>e</w:t>
      </w:r>
      <w:r>
        <w:rPr>
          <w:rFonts w:hint="default"/>
          <w:sz w:val="32"/>
          <w:szCs w:val="32"/>
          <w:lang w:val="de-DE"/>
        </w:rPr>
        <w:t xml:space="preserve">rfreuen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наслаждаться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verwicklichen </w:t>
      </w:r>
      <w:r>
        <w:rPr>
          <w:rFonts w:hint="default"/>
          <w:sz w:val="32"/>
          <w:szCs w:val="32"/>
          <w:lang w:val="ru-RU"/>
        </w:rPr>
        <w:t>- осуществить, реализовать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jagen </w:t>
      </w:r>
      <w:r>
        <w:rPr>
          <w:rFonts w:hint="default"/>
          <w:sz w:val="32"/>
          <w:szCs w:val="32"/>
          <w:lang w:val="ru-RU"/>
        </w:rPr>
        <w:t>- охотиться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vorziehen </w:t>
      </w:r>
      <w:r>
        <w:rPr>
          <w:rFonts w:hint="default"/>
          <w:sz w:val="32"/>
          <w:szCs w:val="32"/>
          <w:lang w:val="ru-RU"/>
        </w:rPr>
        <w:t>- предпочитать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die Bendung - </w:t>
      </w:r>
      <w:r>
        <w:rPr>
          <w:rFonts w:hint="default"/>
          <w:sz w:val="32"/>
          <w:szCs w:val="32"/>
          <w:lang w:val="ru-RU"/>
        </w:rPr>
        <w:t>связь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Rücksicht</w:t>
      </w:r>
      <w:r>
        <w:rPr>
          <w:rFonts w:hint="default"/>
          <w:sz w:val="32"/>
          <w:szCs w:val="32"/>
          <w:lang w:val="ru-RU"/>
        </w:rPr>
        <w:t>- внимание, соображение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zusammenkommen </w:t>
      </w:r>
      <w:r>
        <w:rPr>
          <w:rFonts w:hint="default"/>
          <w:sz w:val="32"/>
          <w:szCs w:val="32"/>
          <w:lang w:val="ru-RU"/>
        </w:rPr>
        <w:t>- сойтись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durch dick und dünn gehen </w:t>
      </w:r>
      <w:r>
        <w:rPr>
          <w:rFonts w:hint="default"/>
          <w:sz w:val="32"/>
          <w:szCs w:val="32"/>
          <w:lang w:val="ru-RU"/>
        </w:rPr>
        <w:t>- пройти через хорошие и плохие времена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eine Beziehung führen </w:t>
      </w:r>
      <w:r>
        <w:rPr>
          <w:rFonts w:hint="default"/>
          <w:sz w:val="32"/>
          <w:szCs w:val="32"/>
          <w:lang w:val="ru-RU"/>
        </w:rPr>
        <w:t>- иметь отношения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sich in jemanden verlieben </w:t>
      </w:r>
      <w:r>
        <w:rPr>
          <w:rFonts w:hint="default"/>
          <w:sz w:val="32"/>
          <w:szCs w:val="32"/>
          <w:lang w:val="ru-RU"/>
        </w:rPr>
        <w:t>- влюбиться в кого-то</w:t>
      </w:r>
    </w:p>
    <w:p>
      <w:pPr>
        <w:rPr>
          <w:ins w:id="0" w:author="Karenjan TV" w:date="2022-08-05T13:27:31Z"/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das Verhältnis </w:t>
      </w:r>
      <w:r>
        <w:rPr>
          <w:rFonts w:hint="default"/>
          <w:sz w:val="32"/>
          <w:szCs w:val="32"/>
          <w:lang w:val="ru-RU"/>
        </w:rPr>
        <w:t>- отношение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vergeben sein </w:t>
      </w:r>
      <w:r>
        <w:rPr>
          <w:rFonts w:hint="default"/>
          <w:sz w:val="32"/>
          <w:szCs w:val="32"/>
          <w:lang w:val="ru-RU"/>
        </w:rPr>
        <w:t xml:space="preserve">-  </w:t>
      </w:r>
      <w:r>
        <w:rPr>
          <w:rFonts w:hint="default"/>
          <w:sz w:val="32"/>
          <w:szCs w:val="32"/>
          <w:lang w:val="en-US"/>
        </w:rPr>
        <w:t>to be taken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aushalten - </w:t>
      </w:r>
      <w:r>
        <w:rPr>
          <w:rFonts w:hint="default"/>
          <w:sz w:val="32"/>
          <w:szCs w:val="32"/>
          <w:lang w:val="ru-RU"/>
        </w:rPr>
        <w:t>выдерживать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ausnutzen - to take advantage of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sich trauen - </w:t>
      </w:r>
      <w:r>
        <w:rPr>
          <w:rFonts w:hint="default"/>
          <w:sz w:val="32"/>
          <w:szCs w:val="32"/>
          <w:lang w:val="ru-RU"/>
        </w:rPr>
        <w:t>осмеливаться, доверять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seine Gefühle gestehen </w:t>
      </w:r>
      <w:r>
        <w:rPr>
          <w:rFonts w:hint="default"/>
          <w:sz w:val="32"/>
          <w:szCs w:val="32"/>
          <w:lang w:val="ru-RU"/>
        </w:rPr>
        <w:t>- признаться в своих чувствах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klappen </w:t>
      </w:r>
      <w:r>
        <w:rPr>
          <w:rFonts w:hint="default"/>
          <w:sz w:val="32"/>
          <w:szCs w:val="32"/>
          <w:lang w:val="en-US"/>
        </w:rPr>
        <w:t>- to work out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en-US"/>
        </w:rPr>
        <w:t xml:space="preserve">abfeiern </w:t>
      </w:r>
      <w:r>
        <w:rPr>
          <w:rFonts w:hint="default"/>
          <w:sz w:val="32"/>
          <w:szCs w:val="32"/>
          <w:lang w:val="ru-RU"/>
        </w:rPr>
        <w:t>- отпраздновать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sich auf jemanden einlassen </w:t>
      </w:r>
      <w:r>
        <w:rPr>
          <w:rFonts w:hint="default"/>
          <w:sz w:val="32"/>
          <w:szCs w:val="32"/>
          <w:lang w:val="ru-RU"/>
        </w:rPr>
        <w:t xml:space="preserve">- </w:t>
      </w:r>
      <w:r>
        <w:rPr>
          <w:rFonts w:hint="default"/>
          <w:sz w:val="32"/>
          <w:szCs w:val="32"/>
          <w:lang w:val="en-US"/>
        </w:rPr>
        <w:t>to get involved with somebody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die Zweisamkeit - togetherness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en-US"/>
        </w:rPr>
        <w:t xml:space="preserve">jemandem etwas anvertrauen </w:t>
      </w:r>
      <w:r>
        <w:rPr>
          <w:rFonts w:hint="default"/>
          <w:sz w:val="32"/>
          <w:szCs w:val="32"/>
          <w:lang w:val="ru-RU"/>
        </w:rPr>
        <w:t>- с кем-то чем-то поделиться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drängen </w:t>
      </w:r>
      <w:r>
        <w:rPr>
          <w:rFonts w:hint="default"/>
          <w:sz w:val="32"/>
          <w:szCs w:val="32"/>
          <w:lang w:val="ru-RU"/>
        </w:rPr>
        <w:t>- заставлять, подталкивать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einen Kompromiss eingehen - </w:t>
      </w:r>
      <w:r>
        <w:rPr>
          <w:rFonts w:hint="default"/>
          <w:sz w:val="32"/>
          <w:szCs w:val="32"/>
          <w:lang w:val="ru-RU"/>
        </w:rPr>
        <w:t>идти на компрмисс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Einfluss </w:t>
      </w:r>
      <w:r>
        <w:rPr>
          <w:rFonts w:hint="default"/>
          <w:sz w:val="32"/>
          <w:szCs w:val="32"/>
          <w:lang w:val="ru-RU"/>
        </w:rPr>
        <w:t>- влияние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Bemühungen </w:t>
      </w:r>
      <w:r>
        <w:rPr>
          <w:rFonts w:hint="default"/>
          <w:sz w:val="32"/>
          <w:szCs w:val="32"/>
          <w:lang w:val="ru-RU"/>
        </w:rPr>
        <w:t>- старания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sich bemühen </w:t>
      </w:r>
      <w:r>
        <w:rPr>
          <w:rFonts w:hint="default"/>
          <w:sz w:val="32"/>
          <w:szCs w:val="32"/>
          <w:lang w:val="ru-RU"/>
        </w:rPr>
        <w:t>- стараться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Streit </w:t>
      </w:r>
      <w:r>
        <w:rPr>
          <w:rFonts w:hint="default"/>
          <w:sz w:val="32"/>
          <w:szCs w:val="32"/>
          <w:lang w:val="ru-RU"/>
        </w:rPr>
        <w:t>- ссора</w:t>
      </w:r>
    </w:p>
    <w:p>
      <w:p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vor den Altar schreiten - to walk down the aisle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das Vergn</w:t>
      </w:r>
      <w:r>
        <w:rPr>
          <w:rFonts w:hint="default"/>
          <w:sz w:val="32"/>
          <w:szCs w:val="32"/>
          <w:lang w:val="de-DE"/>
        </w:rPr>
        <w:t xml:space="preserve">ügen </w:t>
      </w:r>
      <w:r>
        <w:rPr>
          <w:rFonts w:hint="default"/>
          <w:sz w:val="32"/>
          <w:szCs w:val="32"/>
          <w:lang w:val="ru-RU"/>
        </w:rPr>
        <w:t>- удовольствие</w:t>
      </w:r>
    </w:p>
    <w:p>
      <w:p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de-DE"/>
        </w:rPr>
        <w:t xml:space="preserve">die Flitterwochen </w:t>
      </w:r>
      <w:r>
        <w:rPr>
          <w:rFonts w:hint="default"/>
          <w:sz w:val="32"/>
          <w:szCs w:val="32"/>
          <w:lang w:val="ru-RU"/>
        </w:rPr>
        <w:t>- медовый месяц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der Anlass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причина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verbindlich zusagen </w:t>
      </w:r>
      <w:r>
        <w:rPr>
          <w:rFonts w:hint="default"/>
          <w:sz w:val="32"/>
          <w:szCs w:val="32"/>
          <w:lang w:val="ru-RU"/>
        </w:rPr>
        <w:t>- взять на себя обязательство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vergeblich </w:t>
      </w:r>
      <w:r>
        <w:rPr>
          <w:rFonts w:hint="default"/>
          <w:sz w:val="32"/>
          <w:szCs w:val="32"/>
          <w:lang w:val="ru-RU"/>
        </w:rPr>
        <w:t>- безуспешно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traumhaftes </w:t>
      </w:r>
      <w:r>
        <w:rPr>
          <w:rFonts w:hint="default"/>
          <w:sz w:val="32"/>
          <w:szCs w:val="32"/>
          <w:lang w:val="ru-RU"/>
        </w:rPr>
        <w:t>- сказочный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Empfang </w:t>
      </w:r>
      <w:r>
        <w:rPr>
          <w:rFonts w:hint="default"/>
          <w:sz w:val="32"/>
          <w:szCs w:val="32"/>
          <w:lang w:val="ru-RU"/>
        </w:rPr>
        <w:t>- прием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 xml:space="preserve">empfangen </w:t>
      </w:r>
      <w:r>
        <w:rPr>
          <w:rFonts w:hint="default"/>
          <w:sz w:val="32"/>
          <w:szCs w:val="32"/>
          <w:lang w:val="ru-RU"/>
        </w:rPr>
        <w:t>- принимать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die Ausstellung - </w:t>
      </w:r>
      <w:r>
        <w:rPr>
          <w:rFonts w:hint="default"/>
          <w:sz w:val="32"/>
          <w:szCs w:val="32"/>
          <w:lang w:val="ru-RU"/>
        </w:rPr>
        <w:t>выставка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Gestelltung </w:t>
      </w:r>
      <w:r>
        <w:rPr>
          <w:rFonts w:hint="default"/>
          <w:sz w:val="32"/>
          <w:szCs w:val="32"/>
          <w:lang w:val="ru-RU"/>
        </w:rPr>
        <w:t>- дизайн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>das Kunstwerk</w:t>
      </w:r>
      <w:r>
        <w:rPr>
          <w:rFonts w:hint="default"/>
          <w:sz w:val="32"/>
          <w:szCs w:val="32"/>
          <w:lang w:val="ru-RU"/>
        </w:rPr>
        <w:t xml:space="preserve"> - </w:t>
      </w:r>
      <w:r>
        <w:rPr>
          <w:rFonts w:hint="default"/>
          <w:sz w:val="32"/>
          <w:szCs w:val="32"/>
          <w:lang w:val="en-US"/>
        </w:rPr>
        <w:t>work of art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bemerkenwertens - remarkable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hinterlassen - to leave something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umfassen - </w:t>
      </w:r>
      <w:r>
        <w:rPr>
          <w:rFonts w:hint="default"/>
          <w:sz w:val="32"/>
          <w:szCs w:val="32"/>
          <w:lang w:val="ru-RU"/>
        </w:rPr>
        <w:t>включать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ewige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  <w:lang w:val="ru-RU"/>
        </w:rPr>
        <w:t>бесконечный, извечный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Betrachten(Nomen) </w:t>
      </w:r>
      <w:r>
        <w:rPr>
          <w:rFonts w:hint="default"/>
          <w:sz w:val="32"/>
          <w:szCs w:val="32"/>
          <w:lang w:val="ru-RU"/>
        </w:rPr>
        <w:t>- просмотр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Handlung </w:t>
      </w:r>
      <w:r>
        <w:rPr>
          <w:rFonts w:hint="default"/>
          <w:sz w:val="32"/>
          <w:szCs w:val="32"/>
          <w:lang w:val="ru-RU"/>
        </w:rPr>
        <w:t>- сюжет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die Aufführung </w:t>
      </w:r>
      <w:r>
        <w:rPr>
          <w:rFonts w:hint="default"/>
          <w:sz w:val="32"/>
          <w:szCs w:val="32"/>
          <w:lang w:val="ru-RU"/>
        </w:rPr>
        <w:t>- выступление, спектакль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Bühne</w:t>
      </w:r>
      <w:r>
        <w:rPr>
          <w:rFonts w:hint="default"/>
          <w:sz w:val="32"/>
          <w:szCs w:val="32"/>
          <w:lang w:val="ru-RU"/>
        </w:rPr>
        <w:t xml:space="preserve"> - сцена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etwas aufführen</w:t>
      </w:r>
      <w:r>
        <w:rPr>
          <w:rFonts w:hint="default"/>
          <w:sz w:val="32"/>
          <w:szCs w:val="32"/>
          <w:lang w:val="ru-RU"/>
        </w:rPr>
        <w:t xml:space="preserve"> - исполнять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inszenieren</w:t>
      </w:r>
      <w:r>
        <w:rPr>
          <w:rFonts w:hint="default"/>
          <w:sz w:val="32"/>
          <w:szCs w:val="32"/>
          <w:lang w:val="ru-RU"/>
        </w:rPr>
        <w:t xml:space="preserve"> - инсценировать, поставить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Held </w:t>
      </w:r>
      <w:r>
        <w:rPr>
          <w:rFonts w:hint="default"/>
          <w:sz w:val="32"/>
          <w:szCs w:val="32"/>
          <w:lang w:val="ru-RU"/>
        </w:rPr>
        <w:t>- герой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Proben</w:t>
      </w:r>
      <w:r>
        <w:rPr>
          <w:rFonts w:hint="default"/>
          <w:sz w:val="32"/>
          <w:szCs w:val="32"/>
          <w:lang w:val="ru-RU"/>
        </w:rPr>
        <w:t xml:space="preserve"> - репетиции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der Auftritt</w:t>
      </w:r>
      <w:r>
        <w:rPr>
          <w:rFonts w:hint="default"/>
          <w:sz w:val="32"/>
          <w:szCs w:val="32"/>
          <w:lang w:val="ru-RU"/>
        </w:rPr>
        <w:t xml:space="preserve"> - выступление, шоу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vereinbar</w:t>
      </w:r>
      <w:r>
        <w:rPr>
          <w:rFonts w:hint="default"/>
          <w:sz w:val="32"/>
          <w:szCs w:val="32"/>
          <w:lang w:val="ru-RU"/>
        </w:rPr>
        <w:t xml:space="preserve"> - совместимый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begnadet</w:t>
      </w:r>
      <w:r>
        <w:rPr>
          <w:rFonts w:hint="default"/>
          <w:sz w:val="32"/>
          <w:szCs w:val="32"/>
          <w:lang w:val="ru-RU"/>
        </w:rPr>
        <w:t xml:space="preserve"> - талантливая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Klang </w:t>
      </w:r>
      <w:r>
        <w:rPr>
          <w:rFonts w:hint="default"/>
          <w:sz w:val="32"/>
          <w:szCs w:val="32"/>
          <w:lang w:val="ru-RU"/>
        </w:rPr>
        <w:t>- звук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Geige</w:t>
      </w:r>
      <w:r>
        <w:rPr>
          <w:rFonts w:hint="default"/>
          <w:sz w:val="32"/>
          <w:szCs w:val="32"/>
          <w:lang w:val="ru-RU"/>
        </w:rPr>
        <w:t xml:space="preserve"> - скрипка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die Gänsehaut</w:t>
      </w:r>
      <w:r>
        <w:rPr>
          <w:rFonts w:hint="default"/>
          <w:sz w:val="32"/>
          <w:szCs w:val="32"/>
          <w:lang w:val="ru-RU"/>
        </w:rPr>
        <w:t xml:space="preserve"> - мурашки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stets</w:t>
      </w:r>
      <w:r>
        <w:rPr>
          <w:rFonts w:hint="default"/>
          <w:sz w:val="32"/>
          <w:szCs w:val="32"/>
          <w:lang w:val="ru-RU"/>
        </w:rPr>
        <w:t xml:space="preserve"> - постоянно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aufwändig</w:t>
      </w:r>
      <w:r>
        <w:rPr>
          <w:rFonts w:hint="default"/>
          <w:sz w:val="32"/>
          <w:szCs w:val="32"/>
          <w:lang w:val="ru-RU"/>
        </w:rPr>
        <w:t xml:space="preserve"> - роскошный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der Vordergrund</w:t>
      </w:r>
      <w:r>
        <w:rPr>
          <w:rFonts w:hint="default"/>
          <w:sz w:val="32"/>
          <w:szCs w:val="32"/>
          <w:lang w:val="ru-RU"/>
        </w:rPr>
        <w:t xml:space="preserve"> - передний план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errichten </w:t>
      </w:r>
      <w:r>
        <w:rPr>
          <w:rFonts w:hint="default"/>
          <w:sz w:val="32"/>
          <w:szCs w:val="32"/>
          <w:lang w:val="ru-RU"/>
        </w:rPr>
        <w:t xml:space="preserve">- возводить 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das Gemälde </w:t>
      </w:r>
      <w:r>
        <w:rPr>
          <w:rFonts w:hint="default"/>
          <w:sz w:val="32"/>
          <w:szCs w:val="32"/>
          <w:lang w:val="ru-RU"/>
        </w:rPr>
        <w:t>- картина, рисунок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herausstechen </w:t>
      </w:r>
      <w:r>
        <w:rPr>
          <w:rFonts w:hint="default"/>
          <w:sz w:val="32"/>
          <w:szCs w:val="32"/>
          <w:lang w:val="ru-RU"/>
        </w:rPr>
        <w:t>- выделяться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gespannt sein auf </w:t>
      </w:r>
      <w:r>
        <w:rPr>
          <w:rFonts w:hint="default"/>
          <w:sz w:val="32"/>
          <w:szCs w:val="32"/>
          <w:lang w:val="ru-RU"/>
        </w:rPr>
        <w:t>- ждать с нетерпением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sich etwas entgehen lassen </w:t>
      </w:r>
      <w:r>
        <w:rPr>
          <w:rFonts w:hint="default"/>
          <w:sz w:val="32"/>
          <w:szCs w:val="32"/>
          <w:lang w:val="ru-RU"/>
        </w:rPr>
        <w:t>- упускать что-то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der Höhepunkt</w:t>
      </w:r>
      <w:r>
        <w:rPr>
          <w:rFonts w:hint="default"/>
          <w:sz w:val="32"/>
          <w:szCs w:val="32"/>
          <w:lang w:val="en-US"/>
        </w:rPr>
        <w:t xml:space="preserve"> - highlight</w:t>
      </w:r>
      <w:r>
        <w:rPr>
          <w:rFonts w:hint="default"/>
          <w:sz w:val="32"/>
          <w:szCs w:val="32"/>
          <w:lang w:val="de-DE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>das Ereignis</w:t>
      </w:r>
      <w:r>
        <w:rPr>
          <w:rFonts w:hint="default"/>
          <w:sz w:val="32"/>
          <w:szCs w:val="32"/>
          <w:lang w:val="en-US"/>
        </w:rPr>
        <w:t xml:space="preserve"> - </w:t>
      </w:r>
      <w:r>
        <w:rPr>
          <w:rFonts w:hint="default"/>
          <w:sz w:val="32"/>
          <w:szCs w:val="32"/>
          <w:lang w:val="de-DE"/>
        </w:rPr>
        <w:t xml:space="preserve"> </w:t>
      </w:r>
      <w:r>
        <w:rPr>
          <w:rFonts w:hint="default"/>
          <w:sz w:val="32"/>
          <w:szCs w:val="32"/>
          <w:lang w:val="en-US"/>
        </w:rPr>
        <w:t>event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der Stand</w:t>
      </w:r>
      <w:r>
        <w:rPr>
          <w:rFonts w:hint="default"/>
          <w:sz w:val="32"/>
          <w:szCs w:val="32"/>
          <w:lang w:val="en-US"/>
        </w:rPr>
        <w:t xml:space="preserve"> - </w:t>
      </w:r>
      <w:r>
        <w:rPr>
          <w:rFonts w:hint="default"/>
          <w:sz w:val="32"/>
          <w:szCs w:val="32"/>
          <w:lang w:val="ru-RU"/>
        </w:rPr>
        <w:t>стенд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der Verlag</w:t>
      </w:r>
      <w:r>
        <w:rPr>
          <w:rFonts w:hint="default"/>
          <w:sz w:val="32"/>
          <w:szCs w:val="32"/>
          <w:lang w:val="en-US"/>
        </w:rPr>
        <w:t xml:space="preserve"> - </w:t>
      </w:r>
      <w:r>
        <w:rPr>
          <w:rFonts w:hint="default"/>
          <w:sz w:val="32"/>
          <w:szCs w:val="32"/>
          <w:lang w:val="ru-RU"/>
        </w:rPr>
        <w:t>издательство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bunt gemischte </w:t>
      </w:r>
      <w:r>
        <w:rPr>
          <w:rFonts w:hint="default"/>
          <w:sz w:val="32"/>
          <w:szCs w:val="32"/>
          <w:lang w:val="ru-RU"/>
        </w:rPr>
        <w:t>- разнообразная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das Publikum - </w:t>
      </w:r>
      <w:r>
        <w:rPr>
          <w:rFonts w:hint="default"/>
          <w:sz w:val="32"/>
          <w:szCs w:val="32"/>
          <w:lang w:val="ru-RU"/>
        </w:rPr>
        <w:t>публика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nach etwas Ausshau halten - to keep an eye out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sich ausstauschen - to exchange ideas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wertvolle - valuable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en-US"/>
        </w:rPr>
        <w:t xml:space="preserve">verleiht - </w:t>
      </w:r>
      <w:r>
        <w:rPr>
          <w:rFonts w:hint="default"/>
          <w:sz w:val="32"/>
          <w:szCs w:val="32"/>
          <w:lang w:val="ru-RU"/>
        </w:rPr>
        <w:t>придавать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Ablauf </w:t>
      </w:r>
      <w:r>
        <w:rPr>
          <w:rFonts w:hint="default"/>
          <w:sz w:val="32"/>
          <w:szCs w:val="32"/>
          <w:lang w:val="ru-RU"/>
        </w:rPr>
        <w:t>- процесс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die Menge </w:t>
      </w:r>
      <w:r>
        <w:rPr>
          <w:rFonts w:hint="default"/>
          <w:sz w:val="32"/>
          <w:szCs w:val="32"/>
          <w:lang w:val="ru-RU"/>
        </w:rPr>
        <w:t>- толпа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sich beteiligen</w:t>
      </w:r>
      <w:r>
        <w:rPr>
          <w:rFonts w:hint="default"/>
          <w:sz w:val="32"/>
          <w:szCs w:val="32"/>
          <w:lang w:val="ru-RU"/>
        </w:rPr>
        <w:t xml:space="preserve"> - принимать участие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das Motto </w:t>
      </w:r>
      <w:r>
        <w:rPr>
          <w:rFonts w:hint="default"/>
          <w:sz w:val="32"/>
          <w:szCs w:val="32"/>
          <w:lang w:val="ru-RU"/>
        </w:rPr>
        <w:t>- девиз, лозунг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der Zusammenhang </w:t>
      </w:r>
      <w:r>
        <w:rPr>
          <w:rFonts w:hint="default"/>
          <w:sz w:val="32"/>
          <w:szCs w:val="32"/>
          <w:lang w:val="ru-RU"/>
        </w:rPr>
        <w:t>- контекст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füllen </w:t>
      </w:r>
      <w:r>
        <w:rPr>
          <w:rFonts w:hint="default"/>
          <w:sz w:val="32"/>
          <w:szCs w:val="32"/>
          <w:lang w:val="ru-RU"/>
        </w:rPr>
        <w:t>- заполнить, наполнять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 xml:space="preserve">gelingen </w:t>
      </w:r>
      <w:r>
        <w:rPr>
          <w:rFonts w:hint="default"/>
          <w:sz w:val="32"/>
          <w:szCs w:val="32"/>
          <w:lang w:val="ru-RU"/>
        </w:rPr>
        <w:t>- успех, преуспеть, достичь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en-US"/>
        </w:rPr>
        <w:t xml:space="preserve">misslingen - </w:t>
      </w:r>
      <w:r>
        <w:rPr>
          <w:rFonts w:hint="default"/>
          <w:sz w:val="32"/>
          <w:szCs w:val="32"/>
          <w:lang w:val="ru-RU"/>
        </w:rPr>
        <w:t>провалиться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de-DE"/>
        </w:rPr>
        <w:t>anwesend</w:t>
      </w:r>
      <w:r>
        <w:rPr>
          <w:rFonts w:hint="default"/>
          <w:sz w:val="32"/>
          <w:szCs w:val="32"/>
          <w:lang w:val="ru-RU"/>
        </w:rPr>
        <w:t xml:space="preserve"> -  присутствовать</w:t>
      </w: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 xml:space="preserve">abwesend </w:t>
      </w:r>
      <w:r>
        <w:rPr>
          <w:rFonts w:hint="default"/>
          <w:sz w:val="32"/>
          <w:szCs w:val="32"/>
          <w:lang w:val="ru-RU"/>
        </w:rPr>
        <w:t>- от</w:t>
      </w:r>
      <w:bookmarkStart w:id="0" w:name="_GoBack"/>
      <w:bookmarkEnd w:id="0"/>
      <w:r>
        <w:rPr>
          <w:rFonts w:hint="default"/>
          <w:sz w:val="32"/>
          <w:szCs w:val="32"/>
          <w:lang w:val="ru-RU"/>
        </w:rPr>
        <w:t>сутствовать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renjan TV">
    <w15:presenceInfo w15:providerId="WPS Office" w15:userId="4047126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06F0"/>
    <w:rsid w:val="07AB2760"/>
    <w:rsid w:val="1CFE76CB"/>
    <w:rsid w:val="334136EC"/>
    <w:rsid w:val="6DF3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2022-07-30T12:40:00Z</dcterms:created>
  <dc:creator>karen</dc:creator>
  <cp:lastModifiedBy>Karenjan TV</cp:lastModifiedBy>
  <dcterms:modified xsi:type="dcterms:W3CDTF">2022-08-05T19:16:40Z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C0070AF8684B49A2B7F975D9BB8ABBCA</vt:lpwstr>
  </property>
</Properties>
</file>